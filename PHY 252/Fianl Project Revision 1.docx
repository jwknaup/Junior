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3E98" w14:textId="28E5C1B1" w:rsidR="009C768D" w:rsidRDefault="00DA35C1" w:rsidP="00A237D5">
      <w:pPr>
        <w:spacing w:after="0" w:line="480" w:lineRule="auto"/>
      </w:pPr>
      <w:r>
        <w:rPr>
          <w:rStyle w:val="CommentReference"/>
        </w:rPr>
        <w:commentReference w:id="0"/>
      </w:r>
      <w:r w:rsidR="00A1675E">
        <w:tab/>
      </w:r>
      <w:r w:rsidR="00654030">
        <w:t>Quantum mechanics’ strange consequences</w:t>
      </w:r>
      <w:r w:rsidR="00A237D5">
        <w:t xml:space="preserve"> and “spookiness”</w:t>
      </w:r>
      <w:r w:rsidR="00654030">
        <w:t xml:space="preserve"> are often the subject of popular science writings</w:t>
      </w:r>
      <w:r w:rsidR="004779B4">
        <w:t xml:space="preserve"> (Jenner)</w:t>
      </w:r>
      <w:r w:rsidR="00654030">
        <w:t xml:space="preserve">. However, fewer people are aware of the </w:t>
      </w:r>
      <w:r w:rsidR="003D1EAF">
        <w:t>practical</w:t>
      </w:r>
      <w:r w:rsidR="00654030">
        <w:t xml:space="preserve"> implications of the principles of quantum mechanics. </w:t>
      </w:r>
      <w:r w:rsidR="00974F53">
        <w:t>In spite of the quantum’s strange behaviors, the subjec</w:t>
      </w:r>
      <w:r w:rsidR="00B52315">
        <w:t>t’s practical implications have enabled lasers and the manufacture of silicon-based semiconductors. Moreover, q</w:t>
      </w:r>
      <w:r w:rsidR="00965600">
        <w:t xml:space="preserve">uantum mechanics </w:t>
      </w:r>
      <w:r w:rsidR="00C3145B">
        <w:t xml:space="preserve">has many </w:t>
      </w:r>
      <w:r w:rsidR="00FE4CCD">
        <w:t>potential new</w:t>
      </w:r>
      <w:r w:rsidR="00C3145B">
        <w:t xml:space="preserve"> applications</w:t>
      </w:r>
      <w:r w:rsidR="0069573E">
        <w:t xml:space="preserve"> in the area of electronics that are</w:t>
      </w:r>
      <w:r w:rsidR="00C3145B">
        <w:t xml:space="preserve"> currently under research. These include </w:t>
      </w:r>
      <w:r w:rsidR="00DE23DB">
        <w:t>low drift</w:t>
      </w:r>
      <w:r w:rsidR="00292336">
        <w:t xml:space="preserve"> </w:t>
      </w:r>
      <w:r w:rsidR="00D71086">
        <w:t>atomic</w:t>
      </w:r>
      <w:r w:rsidR="00C3145B">
        <w:t xml:space="preserve"> clocks</w:t>
      </w:r>
      <w:r w:rsidR="002D59FE">
        <w:t xml:space="preserve">, </w:t>
      </w:r>
      <w:r w:rsidR="006A3ACB">
        <w:t xml:space="preserve">highly secure encryption techniques, and </w:t>
      </w:r>
      <w:r w:rsidR="00292336">
        <w:t>high-speed</w:t>
      </w:r>
      <w:r w:rsidR="00E070FD">
        <w:t xml:space="preserve"> quantum computers. </w:t>
      </w:r>
      <w:r w:rsidR="006A3ACB">
        <w:t xml:space="preserve"> </w:t>
      </w:r>
    </w:p>
    <w:p w14:paraId="002EB592" w14:textId="7F79CF74" w:rsidR="00A35BEE" w:rsidRDefault="00973FE4" w:rsidP="00A237D5">
      <w:pPr>
        <w:spacing w:after="0" w:line="480" w:lineRule="auto"/>
      </w:pPr>
      <w:r>
        <w:tab/>
      </w:r>
      <w:r w:rsidR="000F55CF">
        <w:t xml:space="preserve">Traditional clocks in use today rely on quartz crystals to produce a regular oscillation, allowing them to keep time. </w:t>
      </w:r>
      <w:r w:rsidR="00204EC1">
        <w:t>Quartz crystals are piezoelectric device</w:t>
      </w:r>
      <w:r w:rsidR="00DA35C1">
        <w:t>s</w:t>
      </w:r>
      <w:r w:rsidR="00204EC1">
        <w:t xml:space="preserve"> meaning</w:t>
      </w:r>
      <w:r w:rsidR="00DA35C1">
        <w:t xml:space="preserve"> that</w:t>
      </w:r>
      <w:r w:rsidR="00204EC1">
        <w:t xml:space="preserve"> they create an electric potential when they are deformed and they can deform by applying an electric potential. </w:t>
      </w:r>
      <w:r w:rsidR="00551160">
        <w:t>Quartz crystals inside electronic devices oscillate between deform</w:t>
      </w:r>
      <w:r w:rsidR="00932068">
        <w:t>ed and undeformed states, and the changing electric charge generat</w:t>
      </w:r>
      <w:r w:rsidR="00DA35C1">
        <w:t>ed</w:t>
      </w:r>
      <w:r w:rsidR="00932068">
        <w:t xml:space="preserve"> by these oscillations </w:t>
      </w:r>
      <w:r w:rsidR="00DA35C1">
        <w:t>simultaneously</w:t>
      </w:r>
      <w:r w:rsidR="00932068">
        <w:t xml:space="preserve"> drives the cycle and is measured to produce beats at highly regular and precise intervals</w:t>
      </w:r>
      <w:r w:rsidR="00FB0AFA">
        <w:t xml:space="preserve"> (Quartz website)</w:t>
      </w:r>
      <w:r w:rsidR="00932068">
        <w:t xml:space="preserve">. </w:t>
      </w:r>
      <w:r w:rsidR="003D4A2F">
        <w:t xml:space="preserve">However, Quartz crystals only oscillate so </w:t>
      </w:r>
      <w:commentRangeStart w:id="1"/>
      <w:r w:rsidR="003D4A2F">
        <w:t>fast</w:t>
      </w:r>
      <w:commentRangeEnd w:id="1"/>
      <w:r w:rsidR="00DA35C1">
        <w:rPr>
          <w:rStyle w:val="CommentReference"/>
        </w:rPr>
        <w:commentReference w:id="1"/>
      </w:r>
      <w:r w:rsidR="003D4A2F">
        <w:t xml:space="preserve">, meaning they have limited precision and they are subject to drift over time especially due to changes in temperature and humidity. </w:t>
      </w:r>
      <w:r w:rsidR="006D4431">
        <w:t>These factors can be controlled</w:t>
      </w:r>
      <w:r w:rsidR="00DA35C1">
        <w:t>,</w:t>
      </w:r>
      <w:r w:rsidR="001A7E3D">
        <w:t xml:space="preserve"> </w:t>
      </w:r>
      <w:r w:rsidR="006D4431">
        <w:t>but in applications requiring a high degree of precision over timespans on the order of years, such as telecommunications and GPS, this drift becomes a</w:t>
      </w:r>
      <w:commentRangeStart w:id="2"/>
      <w:r w:rsidR="006D4431">
        <w:t xml:space="preserve"> problem. </w:t>
      </w:r>
      <w:commentRangeEnd w:id="2"/>
      <w:r w:rsidR="00DA35C1">
        <w:rPr>
          <w:rStyle w:val="CommentReference"/>
        </w:rPr>
        <w:commentReference w:id="2"/>
      </w:r>
      <w:ins w:id="3" w:author="Jacob Knaup" w:date="2018-04-23T20:13:00Z">
        <w:r w:rsidR="001F5775" w:rsidRPr="001F5775">
          <w:rPr>
            <w:rFonts w:ascii="Times New Roman" w:hAnsi="Times New Roman" w:cs="Times New Roman"/>
            <w:sz w:val="24"/>
          </w:rPr>
          <w:t xml:space="preserve"> </w:t>
        </w:r>
        <w:r w:rsidR="001F5775">
          <w:rPr>
            <w:rFonts w:ascii="Times New Roman" w:hAnsi="Times New Roman" w:cs="Times New Roman"/>
            <w:sz w:val="24"/>
          </w:rPr>
          <w:t>Drift can cause wireless communication frequencies</w:t>
        </w:r>
        <w:r w:rsidR="001F5775" w:rsidRPr="00D958EA">
          <w:rPr>
            <w:rFonts w:ascii="Times New Roman" w:hAnsi="Times New Roman" w:cs="Times New Roman"/>
            <w:sz w:val="24"/>
          </w:rPr>
          <w:t xml:space="preserve"> </w:t>
        </w:r>
        <w:r w:rsidR="001F5775">
          <w:rPr>
            <w:rFonts w:ascii="Times New Roman" w:hAnsi="Times New Roman" w:cs="Times New Roman"/>
            <w:sz w:val="24"/>
          </w:rPr>
          <w:t xml:space="preserve">to pass outside their acceptable bandwidths or it can cause communicating computers to become out of sync with one another. </w:t>
        </w:r>
      </w:ins>
      <w:r w:rsidR="00AC1A76">
        <w:t>Atomic clocks offer a potential alternative that will stay accurate over a longer time</w:t>
      </w:r>
      <w:r w:rsidR="0038454C">
        <w:t xml:space="preserve"> </w:t>
      </w:r>
      <w:r w:rsidR="00AC1A76">
        <w:t xml:space="preserve">span. </w:t>
      </w:r>
    </w:p>
    <w:p w14:paraId="3FAB80B2" w14:textId="24C375A5" w:rsidR="003B6070" w:rsidRDefault="00FB0AFA" w:rsidP="00A35BEE">
      <w:pPr>
        <w:spacing w:after="0" w:line="480" w:lineRule="auto"/>
        <w:ind w:firstLine="720"/>
      </w:pPr>
      <w:r>
        <w:t>Atomic clocks, such as the Strontium clock</w:t>
      </w:r>
      <w:ins w:id="4" w:author="Alia Gilbert" w:date="2018-04-23T19:26:00Z">
        <w:r w:rsidR="00DA35C1">
          <w:t>,</w:t>
        </w:r>
      </w:ins>
      <w:r>
        <w:t xml:space="preserve"> developed by </w:t>
      </w:r>
      <w:r w:rsidR="0031271B">
        <w:t>a joint institute of CU Boulder and the National Institute of Standards and Technology</w:t>
      </w:r>
      <w:r w:rsidR="008F09E2">
        <w:t>, use the oscillations of electrons between different energy levels in Strontium atoms to produce regular time-keeping beats</w:t>
      </w:r>
      <w:r w:rsidR="00C1690B">
        <w:t xml:space="preserve"> (Hernandez</w:t>
      </w:r>
      <w:r w:rsidR="007A66E9">
        <w:t>)</w:t>
      </w:r>
      <w:r w:rsidR="008F09E2">
        <w:t xml:space="preserve">. </w:t>
      </w:r>
      <w:r w:rsidR="004C15C0">
        <w:t xml:space="preserve">According to the Bohr model of </w:t>
      </w:r>
      <w:r w:rsidR="00BD0730">
        <w:t>the</w:t>
      </w:r>
      <w:r w:rsidR="004C15C0">
        <w:t xml:space="preserve"> atom, </w:t>
      </w:r>
      <w:r w:rsidR="00BD0730">
        <w:t>electrons occupy discrete</w:t>
      </w:r>
      <w:r w:rsidR="00B17B61">
        <w:t xml:space="preserve"> energy levels, corresponding to their state of excitation.</w:t>
      </w:r>
      <w:r w:rsidR="00CA14CD">
        <w:t xml:space="preserve"> Electrons spend most of their time in the lowest energy ground state. However, they can be </w:t>
      </w:r>
      <w:r w:rsidR="00CA14CD">
        <w:lastRenderedPageBreak/>
        <w:t xml:space="preserve">excited by absorbing the exact amount of energy </w:t>
      </w:r>
      <w:commentRangeStart w:id="5"/>
      <w:r w:rsidR="00CA14CD">
        <w:t xml:space="preserve">corresponding to the </w:t>
      </w:r>
      <w:del w:id="6" w:author="Jacob Knaup" w:date="2018-04-23T20:18:00Z">
        <w:r w:rsidR="00CA14CD" w:rsidDel="007B2E29">
          <w:delText xml:space="preserve">difference between the ground </w:delText>
        </w:r>
        <w:commentRangeEnd w:id="5"/>
        <w:r w:rsidR="001A7E3D" w:rsidDel="007B2E29">
          <w:rPr>
            <w:rStyle w:val="CommentReference"/>
          </w:rPr>
          <w:commentReference w:id="5"/>
        </w:r>
        <w:r w:rsidR="00CA14CD" w:rsidDel="007B2E29">
          <w:delText xml:space="preserve">state and a </w:delText>
        </w:r>
      </w:del>
      <w:r w:rsidR="00CA14CD">
        <w:t>higher energy level</w:t>
      </w:r>
      <w:ins w:id="7" w:author="Jacob Knaup" w:date="2018-04-23T20:18:00Z">
        <w:r w:rsidR="00040D20">
          <w:t>s</w:t>
        </w:r>
      </w:ins>
      <w:bookmarkStart w:id="8" w:name="_GoBack"/>
      <w:bookmarkEnd w:id="8"/>
      <w:r w:rsidR="00CA14CD">
        <w:t xml:space="preserve">. </w:t>
      </w:r>
      <w:r w:rsidR="009A32D5">
        <w:t>This energy is absorbed from incoming photons, whose energy is proportional to their frequency. An individual photon with the specific frequency</w:t>
      </w:r>
      <w:ins w:id="9" w:author="Alia Gilbert" w:date="2018-04-23T19:48:00Z">
        <w:r w:rsidR="001A7E3D">
          <w:t>,</w:t>
        </w:r>
      </w:ins>
      <w:r w:rsidR="009A32D5">
        <w:t xml:space="preserve"> giving</w:t>
      </w:r>
      <w:del w:id="10" w:author="Alia Gilbert" w:date="2018-04-23T19:49:00Z">
        <w:r w:rsidR="009A32D5" w:rsidDel="001A7E3D">
          <w:delText xml:space="preserve"> it</w:delText>
        </w:r>
      </w:del>
      <w:ins w:id="11" w:author="Alia Gilbert" w:date="2018-04-23T19:49:00Z">
        <w:r w:rsidR="001A7E3D">
          <w:t xml:space="preserve"> the photon</w:t>
        </w:r>
      </w:ins>
      <w:r w:rsidR="009A32D5">
        <w:t xml:space="preserve"> the energy equal to the distance between two electron energy levels</w:t>
      </w:r>
      <w:ins w:id="12" w:author="Alia Gilbert" w:date="2018-04-23T19:49:00Z">
        <w:r w:rsidR="001A7E3D">
          <w:t>,</w:t>
        </w:r>
      </w:ins>
      <w:r w:rsidR="009A32D5">
        <w:t xml:space="preserve"> will cause the electron to jump from the ground state to a higher energy level. </w:t>
      </w:r>
      <w:r w:rsidR="002224EF">
        <w:t>However, the electron is highly unstable in its excited state and will quickly jump back to the ground state.</w:t>
      </w:r>
      <w:r w:rsidR="00D54F2F">
        <w:t xml:space="preserve"> </w:t>
      </w:r>
      <w:del w:id="13" w:author="Alia Gilbert" w:date="2018-04-23T19:50:00Z">
        <w:r w:rsidR="000F6AF1" w:rsidDel="001A7E3D">
          <w:delText>When an electron does this, it will</w:delText>
        </w:r>
      </w:del>
      <w:ins w:id="14" w:author="Alia Gilbert" w:date="2018-04-23T19:50:00Z">
        <w:r w:rsidR="001A7E3D">
          <w:t>The electron will then</w:t>
        </w:r>
      </w:ins>
      <w:r w:rsidR="000F6AF1">
        <w:t xml:space="preserve"> emit a photon of the same energy as its jump</w:t>
      </w:r>
      <w:commentRangeStart w:id="15"/>
      <w:r w:rsidR="000F6AF1">
        <w:t xml:space="preserve"> (</w:t>
      </w:r>
      <w:r w:rsidR="009A1B2F">
        <w:t xml:space="preserve">that </w:t>
      </w:r>
      <w:commentRangeEnd w:id="15"/>
      <w:r w:rsidR="001A7E3D">
        <w:rPr>
          <w:rStyle w:val="CommentReference"/>
        </w:rPr>
        <w:commentReference w:id="15"/>
      </w:r>
      <w:r w:rsidR="009A1B2F">
        <w:t>is,</w:t>
      </w:r>
      <w:r w:rsidR="000F6AF1">
        <w:t xml:space="preserve"> of the same wavelength as the photon it initially absorbed). </w:t>
      </w:r>
      <w:r w:rsidR="008D4C1B">
        <w:t>By repeatedly absorbing and emitting photons, the electrons oscillate between their ground and excited states</w:t>
      </w:r>
      <w:r w:rsidR="003A514D">
        <w:t xml:space="preserve"> (</w:t>
      </w:r>
      <w:r w:rsidR="00D84290">
        <w:t>Hernandez)</w:t>
      </w:r>
      <w:r w:rsidR="008D4C1B">
        <w:t xml:space="preserve">. </w:t>
      </w:r>
      <w:r w:rsidR="00CF703D">
        <w:t xml:space="preserve">In a carefully controlled environment, the electrons can be made to undergo highly regular oscillations by shining laser lot on the strontium atoms. </w:t>
      </w:r>
      <w:r w:rsidR="00C961B9">
        <w:t xml:space="preserve">These oscillations </w:t>
      </w:r>
      <w:del w:id="16" w:author="Alia Gilbert" w:date="2018-04-23T19:51:00Z">
        <w:r w:rsidR="00C961B9" w:rsidDel="001A7E3D">
          <w:delText xml:space="preserve">and </w:delText>
        </w:r>
      </w:del>
      <w:ins w:id="17" w:author="Alia Gilbert" w:date="2018-04-23T19:51:00Z">
        <w:r w:rsidR="001A7E3D">
          <w:t xml:space="preserve">are </w:t>
        </w:r>
      </w:ins>
      <w:r w:rsidR="00C961B9">
        <w:t>then measured and us</w:t>
      </w:r>
      <w:r w:rsidR="003C5ADD">
        <w:t xml:space="preserve">ed to keep </w:t>
      </w:r>
      <w:r w:rsidR="00FC1E38">
        <w:t>track of tim</w:t>
      </w:r>
      <w:r w:rsidR="00016907">
        <w:t>e</w:t>
      </w:r>
      <w:r w:rsidR="00563918">
        <w:t xml:space="preserve"> (</w:t>
      </w:r>
      <w:r w:rsidR="0022067B">
        <w:t>Jenner)</w:t>
      </w:r>
      <w:r w:rsidR="00016907">
        <w:t xml:space="preserve">. </w:t>
      </w:r>
    </w:p>
    <w:p w14:paraId="467878B1" w14:textId="17596E83" w:rsidR="00DF0A0A" w:rsidRDefault="008D007F" w:rsidP="00A35BEE">
      <w:pPr>
        <w:spacing w:after="0" w:line="480" w:lineRule="auto"/>
        <w:ind w:firstLine="720"/>
      </w:pPr>
      <w:r>
        <w:t>Quantum mechanics</w:t>
      </w:r>
      <w:r w:rsidR="007D40FE">
        <w:t xml:space="preserve">’ applications in cryptography are being researched with the goal of making </w:t>
      </w:r>
      <w:del w:id="18" w:author="Alia Gilbert" w:date="2018-04-23T19:51:00Z">
        <w:r w:rsidR="007D40FE" w:rsidDel="00772567">
          <w:delText>it more difficult to eavesdrop</w:delText>
        </w:r>
      </w:del>
      <w:ins w:id="19" w:author="Alia Gilbert" w:date="2018-04-23T19:51:00Z">
        <w:r w:rsidR="00772567">
          <w:t>eavesdropping more diff</w:t>
        </w:r>
      </w:ins>
      <w:ins w:id="20" w:author="Alia Gilbert" w:date="2018-04-23T19:52:00Z">
        <w:r w:rsidR="00772567">
          <w:t>icult</w:t>
        </w:r>
      </w:ins>
      <w:r w:rsidR="007D40FE">
        <w:t xml:space="preserve"> </w:t>
      </w:r>
      <w:ins w:id="21" w:author="Alia Gilbert" w:date="2018-04-23T19:52:00Z">
        <w:r w:rsidR="00772567">
          <w:t>i</w:t>
        </w:r>
      </w:ins>
      <w:del w:id="22" w:author="Alia Gilbert" w:date="2018-04-23T19:52:00Z">
        <w:r w:rsidR="007D40FE" w:rsidDel="00772567">
          <w:delText>o</w:delText>
        </w:r>
      </w:del>
      <w:r w:rsidR="007D40FE">
        <w:t xml:space="preserve">n encrypted electronic communication channels. </w:t>
      </w:r>
      <w:r w:rsidR="0050118C">
        <w:t>In cryptography</w:t>
      </w:r>
      <w:ins w:id="23" w:author="Alia Gilbert" w:date="2018-04-23T19:52:00Z">
        <w:r w:rsidR="00772567">
          <w:t>,</w:t>
        </w:r>
      </w:ins>
      <w:r w:rsidR="0050118C">
        <w:t xml:space="preserve"> a key is used to generate an encrypted message</w:t>
      </w:r>
      <w:ins w:id="24" w:author="Alia Gilbert" w:date="2018-04-23T19:52:00Z">
        <w:r w:rsidR="00772567">
          <w:t>,</w:t>
        </w:r>
      </w:ins>
      <w:r w:rsidR="0050118C">
        <w:t xml:space="preserve"> which is then sent to a recipient who decodes it to obtain the original plain text message. </w:t>
      </w:r>
      <w:r w:rsidR="00F800DF">
        <w:t xml:space="preserve">However, the recipient must also have the key </w:t>
      </w:r>
      <w:del w:id="25" w:author="Alia Gilbert" w:date="2018-04-23T19:52:00Z">
        <w:r w:rsidR="00F800DF" w:rsidDel="00772567">
          <w:delText>in order</w:delText>
        </w:r>
      </w:del>
      <w:r w:rsidR="00F800DF">
        <w:t xml:space="preserve"> to decode the encrypted message. </w:t>
      </w:r>
      <w:r w:rsidR="00B6702B">
        <w:t>Sending the key to the recipient poses a se</w:t>
      </w:r>
      <w:r w:rsidR="00446CBD">
        <w:t xml:space="preserve">curity risk because malefactors can also receive the key by eavesdropping on the communication channel. </w:t>
      </w:r>
    </w:p>
    <w:p w14:paraId="5BE6A759" w14:textId="4EE5E926" w:rsidR="00B24C84" w:rsidRDefault="00B24C84" w:rsidP="00A35BEE">
      <w:pPr>
        <w:spacing w:after="0" w:line="480" w:lineRule="auto"/>
        <w:ind w:firstLine="720"/>
        <w:rPr>
          <w:ins w:id="26" w:author="Alia Gilbert" w:date="2018-04-23T19:55:00Z"/>
        </w:rPr>
      </w:pPr>
      <w:r>
        <w:t xml:space="preserve">Current research seeks </w:t>
      </w:r>
      <w:r w:rsidR="00866BD6">
        <w:t>to make it impossible to covertly intercept the key during transmission</w:t>
      </w:r>
      <w:r w:rsidR="009F7B5A">
        <w:t xml:space="preserve"> using quantum entanglement</w:t>
      </w:r>
      <w:r w:rsidR="001647C5">
        <w:t xml:space="preserve"> (Jenner)</w:t>
      </w:r>
      <w:r w:rsidR="009F7B5A">
        <w:t xml:space="preserve">. </w:t>
      </w:r>
      <w:del w:id="27" w:author="Alia Gilbert" w:date="2018-04-23T19:53:00Z">
        <w:r w:rsidR="0095793D" w:rsidDel="00772567">
          <w:delText xml:space="preserve">Through this method, </w:delText>
        </w:r>
        <w:r w:rsidR="0088481A" w:rsidDel="00772567">
          <w:delText>they key is</w:delText>
        </w:r>
      </w:del>
      <w:ins w:id="28" w:author="Alia Gilbert" w:date="2018-04-23T19:53:00Z">
        <w:r w:rsidR="00772567">
          <w:t>is the key is then</w:t>
        </w:r>
      </w:ins>
      <w:r w:rsidR="0088481A">
        <w:t xml:space="preserve"> transmitted </w:t>
      </w:r>
      <w:r w:rsidR="00EF4C85">
        <w:t xml:space="preserve">as </w:t>
      </w:r>
      <w:r w:rsidR="00A132D4">
        <w:t xml:space="preserve">randomly </w:t>
      </w:r>
      <w:r w:rsidR="00EF4C85">
        <w:t>polarized photons over fiberoptic cables</w:t>
      </w:r>
      <w:r w:rsidR="00CF7A16">
        <w:t xml:space="preserve"> (</w:t>
      </w:r>
      <w:r w:rsidR="00FC6432">
        <w:t>Ma et al.)</w:t>
      </w:r>
      <w:r w:rsidR="00EF4C85">
        <w:t xml:space="preserve">. </w:t>
      </w:r>
      <w:r w:rsidR="00572F78">
        <w:t>These photons are read by the recipient using a series of polarizing filters</w:t>
      </w:r>
      <w:r w:rsidR="007F0844">
        <w:t>, which allow</w:t>
      </w:r>
      <w:ins w:id="29" w:author="Alia Gilbert" w:date="2018-04-23T19:53:00Z">
        <w:r w:rsidR="00772567">
          <w:t>s</w:t>
        </w:r>
      </w:ins>
      <w:r w:rsidR="007F0844">
        <w:t xml:space="preserve"> their angle of polarization to be determined. </w:t>
      </w:r>
      <w:r w:rsidR="00410B42">
        <w:t>For each</w:t>
      </w:r>
      <w:r w:rsidR="00A13C00">
        <w:t xml:space="preserve"> </w:t>
      </w:r>
      <w:r w:rsidR="00410B42">
        <w:t xml:space="preserve">photon sent to the recipient, </w:t>
      </w:r>
      <w:r w:rsidR="00A13C00">
        <w:t xml:space="preserve">an entangled photon </w:t>
      </w:r>
      <w:r w:rsidR="00122531">
        <w:t>is kept by the sender and monitored</w:t>
      </w:r>
      <w:commentRangeStart w:id="30"/>
      <w:r w:rsidR="00122531">
        <w:t xml:space="preserve">. </w:t>
      </w:r>
      <w:r w:rsidR="003673C8">
        <w:t xml:space="preserve">Since </w:t>
      </w:r>
      <w:commentRangeEnd w:id="30"/>
      <w:r w:rsidR="00772567">
        <w:rPr>
          <w:rStyle w:val="CommentReference"/>
        </w:rPr>
        <w:commentReference w:id="30"/>
      </w:r>
      <w:r w:rsidR="006C6DDA">
        <w:t xml:space="preserve">observing </w:t>
      </w:r>
      <w:r w:rsidR="006C6DDA">
        <w:lastRenderedPageBreak/>
        <w:t>a photon affects its state,</w:t>
      </w:r>
      <w:r w:rsidR="00BF5805">
        <w:t xml:space="preserve"> measuring one of the transmitted photons would instantly cause its entangled twin to also change. </w:t>
      </w:r>
      <w:r w:rsidR="00F773C7">
        <w:t xml:space="preserve">Thus, </w:t>
      </w:r>
      <w:r w:rsidR="005A3E83">
        <w:t>eavesdropping is instantly detectable by the key’s sender</w:t>
      </w:r>
      <w:r w:rsidR="00F55B01">
        <w:t xml:space="preserve"> (</w:t>
      </w:r>
      <w:r w:rsidR="00F55B01" w:rsidRPr="00F55B01">
        <w:t>Greenemeier</w:t>
      </w:r>
      <w:r w:rsidR="00F55B01">
        <w:t>)</w:t>
      </w:r>
      <w:r w:rsidR="005A3E83">
        <w:t>.</w:t>
      </w:r>
    </w:p>
    <w:p w14:paraId="652E464C" w14:textId="63EF4CB7" w:rsidR="00772567" w:rsidRDefault="00772567" w:rsidP="00A35BEE">
      <w:pPr>
        <w:spacing w:after="0" w:line="480" w:lineRule="auto"/>
        <w:ind w:firstLine="720"/>
        <w:rPr>
          <w:ins w:id="31" w:author="Alia Gilbert" w:date="2018-04-23T19:55:00Z"/>
        </w:rPr>
      </w:pPr>
    </w:p>
    <w:p w14:paraId="6E5EFFC4" w14:textId="466458DE" w:rsidR="00772567" w:rsidDel="00772567" w:rsidRDefault="00772567" w:rsidP="00772567">
      <w:pPr>
        <w:spacing w:after="0" w:line="480" w:lineRule="auto"/>
        <w:ind w:firstLine="720"/>
        <w:rPr>
          <w:del w:id="32" w:author="Alia Gilbert" w:date="2018-04-23T19:55:00Z"/>
        </w:rPr>
      </w:pPr>
    </w:p>
    <w:p w14:paraId="4738DA71" w14:textId="77777777" w:rsidR="00DC7E40" w:rsidRDefault="00DC7E40" w:rsidP="00A35BEE">
      <w:pPr>
        <w:spacing w:after="0" w:line="480" w:lineRule="auto"/>
        <w:ind w:firstLine="720"/>
      </w:pPr>
    </w:p>
    <w:sectPr w:rsidR="00DC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ia Gilbert" w:date="2018-04-23T19:18:00Z" w:initials="AG">
    <w:p w14:paraId="4AE1EEDF" w14:textId="5895B2AF" w:rsidR="00DA35C1" w:rsidRDefault="00DA35C1">
      <w:pPr>
        <w:pStyle w:val="CommentText"/>
      </w:pPr>
      <w:r>
        <w:rPr>
          <w:rStyle w:val="CommentReference"/>
        </w:rPr>
        <w:annotationRef/>
      </w:r>
    </w:p>
  </w:comment>
  <w:comment w:id="1" w:author="Alia Gilbert" w:date="2018-04-23T19:23:00Z" w:initials="AG">
    <w:p w14:paraId="03E76A53" w14:textId="77777777" w:rsidR="00DA35C1" w:rsidRDefault="00DA35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B038D8">
        <w:rPr>
          <w:noProof/>
        </w:rPr>
        <w:t>A little informal, but probably not that big of a deal</w:t>
      </w:r>
    </w:p>
    <w:p w14:paraId="34DDD7DE" w14:textId="36B975C2" w:rsidR="00DA35C1" w:rsidRDefault="00DA35C1">
      <w:pPr>
        <w:pStyle w:val="CommentText"/>
      </w:pPr>
    </w:p>
  </w:comment>
  <w:comment w:id="2" w:author="Alia Gilbert" w:date="2018-04-23T19:25:00Z" w:initials="AG">
    <w:p w14:paraId="3B8D7CB6" w14:textId="77777777" w:rsidR="00DA35C1" w:rsidRDefault="00DA35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B038D8">
        <w:rPr>
          <w:noProof/>
        </w:rPr>
        <w:t>Causes what specific problem?</w:t>
      </w:r>
    </w:p>
    <w:p w14:paraId="50C66EE6" w14:textId="4DB1DD8E" w:rsidR="00DA35C1" w:rsidRDefault="00DA35C1">
      <w:pPr>
        <w:pStyle w:val="CommentText"/>
      </w:pPr>
    </w:p>
  </w:comment>
  <w:comment w:id="5" w:author="Alia Gilbert" w:date="2018-04-23T19:44:00Z" w:initials="AG">
    <w:p w14:paraId="246926FB" w14:textId="77777777" w:rsidR="001A7E3D" w:rsidRDefault="001A7E3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B038D8">
        <w:rPr>
          <w:noProof/>
        </w:rPr>
        <w:t>Does "corresponding to the higher energy levels"  work?</w:t>
      </w:r>
    </w:p>
    <w:p w14:paraId="6A486F24" w14:textId="593A15F4" w:rsidR="001A7E3D" w:rsidRDefault="001A7E3D">
      <w:pPr>
        <w:pStyle w:val="CommentText"/>
      </w:pPr>
    </w:p>
  </w:comment>
  <w:comment w:id="15" w:author="Alia Gilbert" w:date="2018-04-23T19:50:00Z" w:initials="AG">
    <w:p w14:paraId="41173687" w14:textId="77777777" w:rsidR="001A7E3D" w:rsidRDefault="001A7E3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B038D8">
        <w:rPr>
          <w:noProof/>
        </w:rPr>
        <w:t>Why use parentheses?</w:t>
      </w:r>
    </w:p>
    <w:p w14:paraId="3208BC13" w14:textId="730FD2CF" w:rsidR="001A7E3D" w:rsidRDefault="001A7E3D">
      <w:pPr>
        <w:pStyle w:val="CommentText"/>
      </w:pPr>
    </w:p>
  </w:comment>
  <w:comment w:id="30" w:author="Alia Gilbert" w:date="2018-04-23T19:53:00Z" w:initials="AG">
    <w:p w14:paraId="0D1530CE" w14:textId="3D530B8C" w:rsidR="00772567" w:rsidRDefault="00772567">
      <w:pPr>
        <w:pStyle w:val="CommentText"/>
      </w:pPr>
      <w:r>
        <w:rPr>
          <w:rStyle w:val="CommentReference"/>
        </w:rPr>
        <w:annotationRef/>
      </w:r>
      <w:r w:rsidR="00B038D8">
        <w:rPr>
          <w:noProof/>
        </w:rPr>
        <w:t>A little informal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1EEDF" w15:done="1"/>
  <w15:commentEx w15:paraId="34DDD7DE" w15:done="1"/>
  <w15:commentEx w15:paraId="50C66EE6" w15:done="1"/>
  <w15:commentEx w15:paraId="6A486F24" w15:done="0"/>
  <w15:commentEx w15:paraId="3208BC13" w15:done="0"/>
  <w15:commentEx w15:paraId="0D1530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DD7DE" w16cid:durableId="1E88B121"/>
  <w16cid:commentId w16cid:paraId="50C66EE6" w16cid:durableId="1E88B1BF"/>
  <w16cid:commentId w16cid:paraId="6A486F24" w16cid:durableId="1E88B62D"/>
  <w16cid:commentId w16cid:paraId="3208BC13" w16cid:durableId="1E88B792"/>
  <w16cid:commentId w16cid:paraId="0D1530CE" w16cid:durableId="1E88B8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FA9D" w14:textId="77777777" w:rsidR="00E92113" w:rsidRDefault="00E92113" w:rsidP="00AE0D87">
      <w:pPr>
        <w:spacing w:after="0" w:line="240" w:lineRule="auto"/>
      </w:pPr>
      <w:r>
        <w:separator/>
      </w:r>
    </w:p>
  </w:endnote>
  <w:endnote w:type="continuationSeparator" w:id="0">
    <w:p w14:paraId="31C73C1F" w14:textId="77777777" w:rsidR="00E92113" w:rsidRDefault="00E92113" w:rsidP="00AE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748E8" w14:textId="77777777" w:rsidR="00E92113" w:rsidRDefault="00E92113" w:rsidP="00AE0D87">
      <w:pPr>
        <w:spacing w:after="0" w:line="240" w:lineRule="auto"/>
      </w:pPr>
      <w:r>
        <w:separator/>
      </w:r>
    </w:p>
  </w:footnote>
  <w:footnote w:type="continuationSeparator" w:id="0">
    <w:p w14:paraId="50579CCD" w14:textId="77777777" w:rsidR="00E92113" w:rsidRDefault="00E92113" w:rsidP="00AE0D8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a Gilbert">
    <w15:presenceInfo w15:providerId="Windows Live" w15:userId="14dddc95ea5011c2"/>
  </w15:person>
  <w15:person w15:author="Jacob Knaup">
    <w15:presenceInfo w15:providerId="Windows Live" w15:userId="8bbd7a94edfb9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4E"/>
    <w:rsid w:val="00016907"/>
    <w:rsid w:val="00040D20"/>
    <w:rsid w:val="00054ED1"/>
    <w:rsid w:val="000F55CF"/>
    <w:rsid w:val="000F6AF1"/>
    <w:rsid w:val="00122531"/>
    <w:rsid w:val="001647C5"/>
    <w:rsid w:val="001A7E3D"/>
    <w:rsid w:val="001C592F"/>
    <w:rsid w:val="001E2931"/>
    <w:rsid w:val="001F5775"/>
    <w:rsid w:val="00204EC1"/>
    <w:rsid w:val="0022067B"/>
    <w:rsid w:val="002224EF"/>
    <w:rsid w:val="0022328E"/>
    <w:rsid w:val="00292336"/>
    <w:rsid w:val="002D59FE"/>
    <w:rsid w:val="0031271B"/>
    <w:rsid w:val="0036537A"/>
    <w:rsid w:val="003673C8"/>
    <w:rsid w:val="0038454C"/>
    <w:rsid w:val="003A514D"/>
    <w:rsid w:val="003B6070"/>
    <w:rsid w:val="003C5ADD"/>
    <w:rsid w:val="003D1EAF"/>
    <w:rsid w:val="003D4A2F"/>
    <w:rsid w:val="00410B42"/>
    <w:rsid w:val="00446CBD"/>
    <w:rsid w:val="004779B4"/>
    <w:rsid w:val="004C15C0"/>
    <w:rsid w:val="004F504F"/>
    <w:rsid w:val="0050118C"/>
    <w:rsid w:val="00516136"/>
    <w:rsid w:val="00551160"/>
    <w:rsid w:val="00563918"/>
    <w:rsid w:val="00572F78"/>
    <w:rsid w:val="005A3E83"/>
    <w:rsid w:val="005F7DCE"/>
    <w:rsid w:val="00654030"/>
    <w:rsid w:val="0069573E"/>
    <w:rsid w:val="006A3ACB"/>
    <w:rsid w:val="006C6DDA"/>
    <w:rsid w:val="006D4431"/>
    <w:rsid w:val="00770201"/>
    <w:rsid w:val="00772567"/>
    <w:rsid w:val="00792725"/>
    <w:rsid w:val="007A66E9"/>
    <w:rsid w:val="007B2E29"/>
    <w:rsid w:val="007D40FE"/>
    <w:rsid w:val="007F0844"/>
    <w:rsid w:val="008067F6"/>
    <w:rsid w:val="00850EBF"/>
    <w:rsid w:val="00866BD6"/>
    <w:rsid w:val="0088481A"/>
    <w:rsid w:val="008948C2"/>
    <w:rsid w:val="00895518"/>
    <w:rsid w:val="008A77F4"/>
    <w:rsid w:val="008D007F"/>
    <w:rsid w:val="008D4C1B"/>
    <w:rsid w:val="008F09E2"/>
    <w:rsid w:val="00912C24"/>
    <w:rsid w:val="00923D4E"/>
    <w:rsid w:val="00932068"/>
    <w:rsid w:val="0095793D"/>
    <w:rsid w:val="00965600"/>
    <w:rsid w:val="00973FE4"/>
    <w:rsid w:val="00974F53"/>
    <w:rsid w:val="009A1B2F"/>
    <w:rsid w:val="009A32D5"/>
    <w:rsid w:val="009F7B5A"/>
    <w:rsid w:val="00A132D4"/>
    <w:rsid w:val="00A13C00"/>
    <w:rsid w:val="00A1675E"/>
    <w:rsid w:val="00A237D5"/>
    <w:rsid w:val="00A35BEE"/>
    <w:rsid w:val="00AC1A76"/>
    <w:rsid w:val="00AE0D87"/>
    <w:rsid w:val="00AE476E"/>
    <w:rsid w:val="00B038D8"/>
    <w:rsid w:val="00B17B61"/>
    <w:rsid w:val="00B24C84"/>
    <w:rsid w:val="00B52315"/>
    <w:rsid w:val="00B6702B"/>
    <w:rsid w:val="00BC5901"/>
    <w:rsid w:val="00BD0730"/>
    <w:rsid w:val="00BF5805"/>
    <w:rsid w:val="00C1690B"/>
    <w:rsid w:val="00C17C32"/>
    <w:rsid w:val="00C3145B"/>
    <w:rsid w:val="00C961B9"/>
    <w:rsid w:val="00CA14CD"/>
    <w:rsid w:val="00CF703D"/>
    <w:rsid w:val="00CF7A16"/>
    <w:rsid w:val="00D47418"/>
    <w:rsid w:val="00D54F2F"/>
    <w:rsid w:val="00D71086"/>
    <w:rsid w:val="00D82A48"/>
    <w:rsid w:val="00D84290"/>
    <w:rsid w:val="00D941D2"/>
    <w:rsid w:val="00D97B03"/>
    <w:rsid w:val="00D97CB6"/>
    <w:rsid w:val="00DA35C1"/>
    <w:rsid w:val="00DC7E40"/>
    <w:rsid w:val="00DE23DB"/>
    <w:rsid w:val="00DF0A0A"/>
    <w:rsid w:val="00E070FD"/>
    <w:rsid w:val="00E83647"/>
    <w:rsid w:val="00E92113"/>
    <w:rsid w:val="00EF4C85"/>
    <w:rsid w:val="00F100C9"/>
    <w:rsid w:val="00F55B01"/>
    <w:rsid w:val="00F76611"/>
    <w:rsid w:val="00F773C7"/>
    <w:rsid w:val="00F800DF"/>
    <w:rsid w:val="00FB0AFA"/>
    <w:rsid w:val="00FC0C45"/>
    <w:rsid w:val="00FC1E38"/>
    <w:rsid w:val="00FC643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0EDA"/>
  <w15:chartTrackingRefBased/>
  <w15:docId w15:val="{70A74D01-B819-4755-909A-0346541B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87"/>
  </w:style>
  <w:style w:type="paragraph" w:styleId="Footer">
    <w:name w:val="footer"/>
    <w:basedOn w:val="Normal"/>
    <w:link w:val="FooterChar"/>
    <w:uiPriority w:val="99"/>
    <w:unhideWhenUsed/>
    <w:rsid w:val="00AE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87"/>
  </w:style>
  <w:style w:type="character" w:styleId="CommentReference">
    <w:name w:val="annotation reference"/>
    <w:basedOn w:val="DefaultParagraphFont"/>
    <w:uiPriority w:val="99"/>
    <w:semiHidden/>
    <w:unhideWhenUsed/>
    <w:rsid w:val="00DA3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5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A3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</cp:revision>
  <dcterms:created xsi:type="dcterms:W3CDTF">2018-04-24T03:18:00Z</dcterms:created>
  <dcterms:modified xsi:type="dcterms:W3CDTF">2018-04-24T03:18:00Z</dcterms:modified>
</cp:coreProperties>
</file>